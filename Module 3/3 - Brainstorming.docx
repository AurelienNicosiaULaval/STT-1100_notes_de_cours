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2CFE" w14:textId="1E42ABF0" w:rsidR="00DE03B8" w:rsidRDefault="00DE03B8" w:rsidP="00DE03B8">
      <w:pPr>
        <w:jc w:val="center"/>
        <w:rPr>
          <w:b/>
          <w:bCs/>
          <w:sz w:val="32"/>
          <w:szCs w:val="32"/>
        </w:rPr>
      </w:pPr>
      <w:r w:rsidRPr="00DE03B8">
        <w:rPr>
          <w:b/>
          <w:bCs/>
          <w:sz w:val="32"/>
          <w:szCs w:val="32"/>
        </w:rPr>
        <w:t>Brainstorming</w:t>
      </w:r>
    </w:p>
    <w:p w14:paraId="493C1BAA" w14:textId="77777777" w:rsidR="00DE03B8" w:rsidRPr="00DE03B8" w:rsidRDefault="00DE03B8" w:rsidP="00DE03B8">
      <w:pPr>
        <w:jc w:val="center"/>
        <w:rPr>
          <w:b/>
          <w:bCs/>
          <w:sz w:val="32"/>
          <w:szCs w:val="32"/>
        </w:rPr>
      </w:pPr>
    </w:p>
    <w:p w14:paraId="35711611" w14:textId="77777777" w:rsidR="00944904" w:rsidRDefault="00944904" w:rsidP="00944904">
      <w:pPr>
        <w:rPr>
          <w:b/>
          <w:bCs/>
        </w:rPr>
      </w:pPr>
      <w:r>
        <w:t xml:space="preserve">Module 3 : </w:t>
      </w:r>
      <w:r w:rsidRPr="002D24BA">
        <w:rPr>
          <w:b/>
          <w:bCs/>
        </w:rPr>
        <w:t xml:space="preserve">Les </w:t>
      </w:r>
      <w:r>
        <w:rPr>
          <w:b/>
          <w:bCs/>
        </w:rPr>
        <w:t>c</w:t>
      </w:r>
      <w:r w:rsidRPr="002D24BA">
        <w:rPr>
          <w:b/>
          <w:bCs/>
        </w:rPr>
        <w:t xml:space="preserve">atégories sous </w:t>
      </w:r>
      <w:r>
        <w:rPr>
          <w:b/>
          <w:bCs/>
        </w:rPr>
        <w:t>t</w:t>
      </w:r>
      <w:r w:rsidRPr="002D24BA">
        <w:rPr>
          <w:b/>
          <w:bCs/>
        </w:rPr>
        <w:t xml:space="preserve">outes leurs </w:t>
      </w:r>
      <w:r>
        <w:rPr>
          <w:b/>
          <w:bCs/>
        </w:rPr>
        <w:t>f</w:t>
      </w:r>
      <w:r w:rsidRPr="002D24BA">
        <w:rPr>
          <w:b/>
          <w:bCs/>
        </w:rPr>
        <w:t>ormes</w:t>
      </w:r>
    </w:p>
    <w:p w14:paraId="4E68679C" w14:textId="77777777" w:rsidR="00944904" w:rsidRPr="002D24BA" w:rsidRDefault="00944904" w:rsidP="00944904">
      <w:r w:rsidRPr="002D24BA">
        <w:t>Objectif : Apprenez à gérer les données catégoriques, à créer des tableaux de fréquence et à visualiser efficacement.</w:t>
      </w:r>
    </w:p>
    <w:p w14:paraId="165BB8EC" w14:textId="77777777" w:rsidR="00944904" w:rsidRPr="00F314D9" w:rsidRDefault="00944904" w:rsidP="00944904">
      <w:pPr>
        <w:pStyle w:val="Paragraphedeliste"/>
        <w:numPr>
          <w:ilvl w:val="0"/>
          <w:numId w:val="3"/>
        </w:numPr>
      </w:pPr>
      <w:r w:rsidRPr="00F314D9">
        <w:t>Gérer des variables catégoriques et les convertir en facteurs.</w:t>
      </w:r>
    </w:p>
    <w:p w14:paraId="57D1E2C4" w14:textId="77777777" w:rsidR="00944904" w:rsidRPr="00F314D9" w:rsidRDefault="00944904" w:rsidP="00944904">
      <w:pPr>
        <w:pStyle w:val="Paragraphedeliste"/>
        <w:numPr>
          <w:ilvl w:val="0"/>
          <w:numId w:val="3"/>
        </w:numPr>
      </w:pPr>
      <w:r w:rsidRPr="00F314D9">
        <w:t>Créer des tableaux de fréquence et des statistiques descriptives pour des variables catégoriques.</w:t>
      </w:r>
    </w:p>
    <w:p w14:paraId="29F5596A" w14:textId="77777777" w:rsidR="00944904" w:rsidRDefault="00944904" w:rsidP="00944904">
      <w:pPr>
        <w:pStyle w:val="Paragraphedeliste"/>
        <w:numPr>
          <w:ilvl w:val="0"/>
          <w:numId w:val="3"/>
        </w:numPr>
      </w:pPr>
      <w:r w:rsidRPr="00F314D9">
        <w:t>Visualiser des données catégoriques à l'aide de différents types de graphiques.</w:t>
      </w:r>
    </w:p>
    <w:p w14:paraId="4473F3AD" w14:textId="77777777" w:rsidR="00944904" w:rsidRDefault="00944904" w:rsidP="00944904">
      <w:pPr>
        <w:pStyle w:val="Paragraphedeliste"/>
      </w:pPr>
    </w:p>
    <w:p w14:paraId="2F580838" w14:textId="77777777" w:rsidR="00944904" w:rsidRDefault="00944904" w:rsidP="00944904">
      <w:r>
        <w:t>En détail :</w:t>
      </w:r>
    </w:p>
    <w:p w14:paraId="5F40140C" w14:textId="77777777" w:rsidR="00944904" w:rsidRDefault="00944904" w:rsidP="00944904">
      <w:r>
        <w:t xml:space="preserve">Variables catégoriques et facteur en R. Suite librairie dplyr et gestion de données (group_by selon un facteur). Statistiques descriptives de variables catégoriques et tableaux de fréquences. Graphiques avec variables Catégoriques : Box plot, bar plot, mosaic plot. </w:t>
      </w:r>
    </w:p>
    <w:p w14:paraId="384E0A0B" w14:textId="77777777" w:rsidR="00944904" w:rsidRPr="00AA4620" w:rsidRDefault="00944904" w:rsidP="00944904">
      <w:pPr>
        <w:rPr>
          <w:ins w:id="0" w:author="Anne-Sophie Charest" w:date="2024-11-21T16:30:00Z" w16du:dateUtc="2024-11-21T16:30:47Z"/>
        </w:rPr>
      </w:pPr>
      <w:r w:rsidRPr="00AA4620">
        <w:t>Données : Table « Labour force characteristics by economic region” dans la library “cansim” des données de</w:t>
      </w:r>
      <w:r>
        <w:t xml:space="preserve"> StatCan</w:t>
      </w:r>
    </w:p>
    <w:p w14:paraId="24E4213D" w14:textId="77777777" w:rsidR="00944904" w:rsidRDefault="00944904" w:rsidP="00944904">
      <w:pPr>
        <w:rPr>
          <w:ins w:id="1" w:author="Anne-Sophie Charest" w:date="2024-11-21T16:30:00Z" w16du:dateUtc="2024-11-21T16:30:48Z"/>
        </w:rPr>
      </w:pPr>
    </w:p>
    <w:p w14:paraId="5EDBE172" w14:textId="77777777" w:rsidR="00944904" w:rsidRDefault="00944904" w:rsidP="00944904">
      <w:ins w:id="2" w:author="Anne-Sophie Charest" w:date="2024-11-21T16:30:00Z">
        <w:r>
          <w:t>Idée : demander à Anne-Sophie</w:t>
        </w:r>
      </w:ins>
      <w:ins w:id="3" w:author="Anne-Sophie Charest" w:date="2024-11-21T16:31:00Z">
        <w:r>
          <w:t xml:space="preserve"> pour les données de l’ASSQ</w:t>
        </w:r>
      </w:ins>
    </w:p>
    <w:p w14:paraId="3464CCC6" w14:textId="77777777" w:rsidR="00944904" w:rsidRDefault="00944904" w:rsidP="00944904">
      <w:r>
        <w:t>Défi :  Faire une analyse économique sur un autre indicateur que celui choisie dans la mission de la semaine.</w:t>
      </w:r>
    </w:p>
    <w:p w14:paraId="012AAC8D" w14:textId="00CBDEDF" w:rsidR="002C0620" w:rsidRDefault="002C0620" w:rsidP="00944904"/>
    <w:p w14:paraId="21C08B2B" w14:textId="77777777" w:rsidR="00A77422" w:rsidRDefault="00A77422" w:rsidP="00944904"/>
    <w:p w14:paraId="254099E4" w14:textId="6CEF3D25" w:rsidR="00A77422" w:rsidRDefault="00A77422" w:rsidP="00944904">
      <w:r>
        <w:t>Idée données : FILM</w:t>
      </w:r>
    </w:p>
    <w:sectPr w:rsidR="00A774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57E7E"/>
    <w:multiLevelType w:val="hybridMultilevel"/>
    <w:tmpl w:val="15E2BF5E"/>
    <w:lvl w:ilvl="0" w:tplc="0BE83C8C">
      <w:start w:val="12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11AF"/>
    <w:multiLevelType w:val="hybridMultilevel"/>
    <w:tmpl w:val="44A839BA"/>
    <w:lvl w:ilvl="0" w:tplc="0BE83C8C">
      <w:start w:val="12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31165"/>
    <w:multiLevelType w:val="hybridMultilevel"/>
    <w:tmpl w:val="01800EAE"/>
    <w:lvl w:ilvl="0" w:tplc="0BE83C8C">
      <w:start w:val="12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167306">
    <w:abstractNumId w:val="0"/>
  </w:num>
  <w:num w:numId="2" w16cid:durableId="947658415">
    <w:abstractNumId w:val="1"/>
  </w:num>
  <w:num w:numId="3" w16cid:durableId="107670317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ne-Sophie Charest">
    <w15:presenceInfo w15:providerId="AD" w15:userId="S::ascha10@ulaval.ca::6a011373-d52a-4cbf-9824-c278f8ee99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8C"/>
    <w:rsid w:val="00003ACC"/>
    <w:rsid w:val="00056E19"/>
    <w:rsid w:val="000712C4"/>
    <w:rsid w:val="000D495B"/>
    <w:rsid w:val="000F435D"/>
    <w:rsid w:val="00103CE8"/>
    <w:rsid w:val="002831E5"/>
    <w:rsid w:val="002957C7"/>
    <w:rsid w:val="002C0620"/>
    <w:rsid w:val="002F28D8"/>
    <w:rsid w:val="004C4A1F"/>
    <w:rsid w:val="005176C8"/>
    <w:rsid w:val="00546F05"/>
    <w:rsid w:val="00603E6B"/>
    <w:rsid w:val="006315D2"/>
    <w:rsid w:val="0065047C"/>
    <w:rsid w:val="00653E49"/>
    <w:rsid w:val="006C5C74"/>
    <w:rsid w:val="006F2CC2"/>
    <w:rsid w:val="00737A54"/>
    <w:rsid w:val="00737EFD"/>
    <w:rsid w:val="0074601C"/>
    <w:rsid w:val="007477AD"/>
    <w:rsid w:val="007E532C"/>
    <w:rsid w:val="008801AD"/>
    <w:rsid w:val="008978A8"/>
    <w:rsid w:val="008B5538"/>
    <w:rsid w:val="008D27C9"/>
    <w:rsid w:val="00902D7A"/>
    <w:rsid w:val="0090325E"/>
    <w:rsid w:val="00944904"/>
    <w:rsid w:val="00947859"/>
    <w:rsid w:val="0096507C"/>
    <w:rsid w:val="00986009"/>
    <w:rsid w:val="009942BD"/>
    <w:rsid w:val="009D7D9E"/>
    <w:rsid w:val="009E5791"/>
    <w:rsid w:val="009F482A"/>
    <w:rsid w:val="00A003DA"/>
    <w:rsid w:val="00A2779F"/>
    <w:rsid w:val="00A55A03"/>
    <w:rsid w:val="00A77422"/>
    <w:rsid w:val="00A82BE7"/>
    <w:rsid w:val="00AA406E"/>
    <w:rsid w:val="00AA6C7F"/>
    <w:rsid w:val="00AF6F10"/>
    <w:rsid w:val="00BA268D"/>
    <w:rsid w:val="00C7750E"/>
    <w:rsid w:val="00C95F3C"/>
    <w:rsid w:val="00C96165"/>
    <w:rsid w:val="00CA0174"/>
    <w:rsid w:val="00D4448C"/>
    <w:rsid w:val="00D50C62"/>
    <w:rsid w:val="00DE03B8"/>
    <w:rsid w:val="00E6121E"/>
    <w:rsid w:val="00E6555F"/>
    <w:rsid w:val="00E95554"/>
    <w:rsid w:val="00EF769C"/>
    <w:rsid w:val="00F73252"/>
    <w:rsid w:val="00F95C29"/>
    <w:rsid w:val="00FB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3738"/>
  <w15:chartTrackingRefBased/>
  <w15:docId w15:val="{E18DD1B4-8E2C-4C2D-AFF4-C6C80507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B8"/>
  </w:style>
  <w:style w:type="paragraph" w:styleId="Titre1">
    <w:name w:val="heading 1"/>
    <w:basedOn w:val="Normal"/>
    <w:next w:val="Normal"/>
    <w:link w:val="Titre1Car"/>
    <w:uiPriority w:val="9"/>
    <w:qFormat/>
    <w:rsid w:val="00D44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4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4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4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44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44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44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44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44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44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4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4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4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4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44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44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44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4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4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Nicosia</dc:creator>
  <cp:keywords/>
  <dc:description/>
  <cp:lastModifiedBy>Aurélien Nicosia</cp:lastModifiedBy>
  <cp:revision>33</cp:revision>
  <dcterms:created xsi:type="dcterms:W3CDTF">2025-01-23T18:06:00Z</dcterms:created>
  <dcterms:modified xsi:type="dcterms:W3CDTF">2025-02-13T19:34:00Z</dcterms:modified>
</cp:coreProperties>
</file>