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BA8E" w14:textId="77A06DF3" w:rsidR="004A5D95" w:rsidRPr="00116236" w:rsidRDefault="003306B6" w:rsidP="00116236">
      <w:pPr>
        <w:jc w:val="center"/>
        <w:rPr>
          <w:b/>
          <w:bCs/>
        </w:rPr>
      </w:pPr>
      <w:r>
        <w:rPr>
          <w:b/>
          <w:bCs/>
        </w:rPr>
        <w:t>R</w:t>
      </w:r>
      <w:r w:rsidR="00C81FD1" w:rsidRPr="00116236">
        <w:rPr>
          <w:b/>
          <w:bCs/>
        </w:rPr>
        <w:t>Module 1 : plongée en sciences des données</w:t>
      </w:r>
    </w:p>
    <w:p w14:paraId="0E516670" w14:textId="0BF7B250" w:rsidR="00C81FD1" w:rsidRDefault="00116236">
      <w:r>
        <w:t>Sous-objectif extrait du tableau des objectifs seulement pour le module 1</w:t>
      </w:r>
    </w:p>
    <w:p w14:paraId="1BEA10D3" w14:textId="77777777" w:rsidR="00C81FD1" w:rsidRDefault="00C81FD1" w:rsidP="00C81FD1">
      <w:pPr>
        <w:pStyle w:val="Titre2"/>
      </w:pPr>
      <w:r>
        <w:t xml:space="preserve">Objectifs spécifiques </w:t>
      </w:r>
    </w:p>
    <w:p w14:paraId="37C5B3F6" w14:textId="77777777" w:rsidR="00C81FD1" w:rsidRDefault="00C81FD1" w:rsidP="00C81FD1">
      <w:pPr>
        <w:pStyle w:val="Titre3"/>
      </w:pPr>
      <w:r>
        <w:t>Utiliser les outils informatiques de façon professionnelle pour la science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6"/>
        <w:gridCol w:w="2288"/>
        <w:gridCol w:w="1863"/>
        <w:gridCol w:w="1863"/>
      </w:tblGrid>
      <w:tr w:rsidR="00C81FD1" w14:paraId="67DF506B" w14:textId="77777777">
        <w:tc>
          <w:tcPr>
            <w:tcW w:w="2616" w:type="dxa"/>
          </w:tcPr>
          <w:p w14:paraId="3695BBA9" w14:textId="77777777" w:rsidR="00C81FD1" w:rsidRDefault="00C81FD1">
            <w:r>
              <w:t>Sous-objectif</w:t>
            </w:r>
          </w:p>
        </w:tc>
        <w:tc>
          <w:tcPr>
            <w:tcW w:w="2288" w:type="dxa"/>
          </w:tcPr>
          <w:p w14:paraId="294D0D53" w14:textId="77777777" w:rsidR="00C81FD1" w:rsidRDefault="00C81FD1">
            <w:r>
              <w:t>Présentation</w:t>
            </w:r>
          </w:p>
        </w:tc>
        <w:tc>
          <w:tcPr>
            <w:tcW w:w="1863" w:type="dxa"/>
          </w:tcPr>
          <w:p w14:paraId="0C04F535" w14:textId="5DB1645F" w:rsidR="00C81FD1" w:rsidRDefault="00B9552E">
            <w:r>
              <w:t>Détail</w:t>
            </w:r>
          </w:p>
        </w:tc>
        <w:tc>
          <w:tcPr>
            <w:tcW w:w="1863" w:type="dxa"/>
          </w:tcPr>
          <w:p w14:paraId="353FB3BE" w14:textId="665D466E" w:rsidR="00C81FD1" w:rsidRDefault="00C81FD1">
            <w:proofErr w:type="gramStart"/>
            <w:r>
              <w:t>Packages</w:t>
            </w:r>
            <w:proofErr w:type="gramEnd"/>
            <w:r w:rsidR="00B9552E">
              <w:t xml:space="preserve"> utilisés</w:t>
            </w:r>
          </w:p>
        </w:tc>
      </w:tr>
      <w:tr w:rsidR="00C81FD1" w14:paraId="048D1B93" w14:textId="77777777">
        <w:tc>
          <w:tcPr>
            <w:tcW w:w="2616" w:type="dxa"/>
          </w:tcPr>
          <w:p w14:paraId="7D1D1540" w14:textId="77777777" w:rsidR="00C81FD1" w:rsidRDefault="00C81FD1">
            <w:proofErr w:type="spellStart"/>
            <w:r>
              <w:t>RStudio</w:t>
            </w:r>
            <w:proofErr w:type="spellEnd"/>
          </w:p>
          <w:p w14:paraId="5FC5262B" w14:textId="77777777" w:rsidR="00C81FD1" w:rsidRDefault="00C81FD1"/>
        </w:tc>
        <w:tc>
          <w:tcPr>
            <w:tcW w:w="2288" w:type="dxa"/>
          </w:tcPr>
          <w:p w14:paraId="29562B72" w14:textId="77777777" w:rsidR="00C81FD1" w:rsidRDefault="00C81FD1">
            <w:r>
              <w:t>Module 1</w:t>
            </w:r>
          </w:p>
        </w:tc>
        <w:tc>
          <w:tcPr>
            <w:tcW w:w="1863" w:type="dxa"/>
          </w:tcPr>
          <w:p w14:paraId="69CD7680" w14:textId="79379713" w:rsidR="00C81FD1" w:rsidRDefault="00B9552E">
            <w:proofErr w:type="spellStart"/>
            <w:r>
              <w:t>Overview</w:t>
            </w:r>
            <w:proofErr w:type="spellEnd"/>
            <w:r>
              <w:t xml:space="preserve"> de </w:t>
            </w:r>
            <w:proofErr w:type="spellStart"/>
            <w:r>
              <w:t>Rstudio</w:t>
            </w:r>
            <w:proofErr w:type="spellEnd"/>
            <w:r>
              <w:t xml:space="preserve">, les différentes fenêtres. Parler de la compagnie </w:t>
            </w:r>
            <w:proofErr w:type="spellStart"/>
            <w:r>
              <w:t>posit</w:t>
            </w:r>
            <w:proofErr w:type="spellEnd"/>
            <w:r>
              <w:t xml:space="preserve"> et de l’infrastructure : R, </w:t>
            </w:r>
            <w:proofErr w:type="spellStart"/>
            <w:r>
              <w:t>Rstudio</w:t>
            </w:r>
            <w:proofErr w:type="spellEnd"/>
            <w:r>
              <w:t>…</w:t>
            </w:r>
            <w:proofErr w:type="spellStart"/>
            <w:r>
              <w:t>etc</w:t>
            </w:r>
            <w:proofErr w:type="spellEnd"/>
          </w:p>
        </w:tc>
        <w:tc>
          <w:tcPr>
            <w:tcW w:w="1863" w:type="dxa"/>
          </w:tcPr>
          <w:p w14:paraId="0A47EE49" w14:textId="77777777" w:rsidR="00C81FD1" w:rsidRDefault="00C81FD1"/>
        </w:tc>
      </w:tr>
      <w:tr w:rsidR="00C81FD1" w14:paraId="2747D46B" w14:textId="77777777">
        <w:tc>
          <w:tcPr>
            <w:tcW w:w="2616" w:type="dxa"/>
          </w:tcPr>
          <w:p w14:paraId="2D18BD2F" w14:textId="77777777" w:rsidR="00C81FD1" w:rsidRDefault="00C81FD1">
            <w:r>
              <w:t>Quarto</w:t>
            </w:r>
          </w:p>
        </w:tc>
        <w:tc>
          <w:tcPr>
            <w:tcW w:w="2288" w:type="dxa"/>
          </w:tcPr>
          <w:p w14:paraId="291E8F1D" w14:textId="36FF5CB0" w:rsidR="00C81FD1" w:rsidRDefault="00C81FD1">
            <w:r>
              <w:t>Module 1 (simple)</w:t>
            </w:r>
            <w:r>
              <w:br/>
            </w:r>
          </w:p>
        </w:tc>
        <w:tc>
          <w:tcPr>
            <w:tcW w:w="1863" w:type="dxa"/>
          </w:tcPr>
          <w:p w14:paraId="1465199D" w14:textId="22ACF581" w:rsidR="00C81FD1" w:rsidRDefault="00B9552E">
            <w:r>
              <w:t xml:space="preserve">Apprendre à faire un rapport quarto simple : le texte, les différents formats, les </w:t>
            </w:r>
            <w:proofErr w:type="spellStart"/>
            <w:r>
              <w:t>chunks</w:t>
            </w:r>
            <w:proofErr w:type="spellEnd"/>
            <w:r>
              <w:t>, inclusion de graphique, table et image</w:t>
            </w:r>
          </w:p>
        </w:tc>
        <w:tc>
          <w:tcPr>
            <w:tcW w:w="1863" w:type="dxa"/>
          </w:tcPr>
          <w:p w14:paraId="059459DB" w14:textId="77777777" w:rsidR="00C81FD1" w:rsidRDefault="00C81FD1">
            <w:proofErr w:type="spellStart"/>
            <w:r>
              <w:t>Knitr</w:t>
            </w:r>
            <w:proofErr w:type="spellEnd"/>
          </w:p>
        </w:tc>
      </w:tr>
    </w:tbl>
    <w:p w14:paraId="269D6A26" w14:textId="77777777" w:rsidR="00C81FD1" w:rsidRDefault="00C81FD1" w:rsidP="00C81FD1"/>
    <w:p w14:paraId="37D5E93D" w14:textId="1BADFD72" w:rsidR="00092D86" w:rsidRDefault="008868BC" w:rsidP="00C81FD1">
      <w:r>
        <w:t>Objectif :</w:t>
      </w:r>
    </w:p>
    <w:p w14:paraId="548AF8B0" w14:textId="363DBE9E" w:rsidR="008868BC" w:rsidDel="00F50F98" w:rsidRDefault="008868BC" w:rsidP="008868BC">
      <w:pPr>
        <w:pStyle w:val="Paragraphedeliste"/>
        <w:numPr>
          <w:ilvl w:val="0"/>
          <w:numId w:val="1"/>
        </w:numPr>
        <w:rPr>
          <w:del w:id="0" w:author="Anne-Sophie Charest" w:date="2025-01-27T15:01:00Z" w16du:dateUtc="2025-01-27T20:01:00Z"/>
        </w:rPr>
      </w:pPr>
      <w:commentRangeStart w:id="1"/>
      <w:del w:id="2" w:author="Anne-Sophie Charest" w:date="2025-01-27T15:01:00Z" w16du:dateUtc="2025-01-27T20:01:00Z">
        <w:r w:rsidRPr="00012808" w:rsidDel="00F50F98">
          <w:rPr>
            <w:highlight w:val="yellow"/>
          </w:rPr>
          <w:delText>Explorer</w:delText>
        </w:r>
        <w:r w:rsidRPr="008868BC" w:rsidDel="00F50F98">
          <w:delText xml:space="preserve"> les fonctionnalités principales de RStudio et </w:delText>
        </w:r>
        <w:r w:rsidRPr="00012808" w:rsidDel="00F50F98">
          <w:rPr>
            <w:highlight w:val="yellow"/>
          </w:rPr>
          <w:delText>comprendre</w:delText>
        </w:r>
        <w:r w:rsidRPr="008868BC" w:rsidDel="00F50F98">
          <w:delText xml:space="preserve"> son rôle dans l’écosystème de Posit.</w:delText>
        </w:r>
        <w:commentRangeEnd w:id="1"/>
        <w:r w:rsidR="00F50F98" w:rsidDel="00F50F98">
          <w:rPr>
            <w:rStyle w:val="Marquedecommentaire"/>
          </w:rPr>
          <w:commentReference w:id="1"/>
        </w:r>
      </w:del>
    </w:p>
    <w:p w14:paraId="5FB05C63" w14:textId="3F67CEE0" w:rsidR="00F50F98" w:rsidRDefault="00F50F98" w:rsidP="008868BC">
      <w:pPr>
        <w:pStyle w:val="Paragraphedeliste"/>
        <w:numPr>
          <w:ilvl w:val="0"/>
          <w:numId w:val="1"/>
        </w:numPr>
        <w:rPr>
          <w:ins w:id="3" w:author="Anne-Sophie Charest" w:date="2025-01-27T15:02:00Z" w16du:dateUtc="2025-01-27T20:02:00Z"/>
        </w:rPr>
      </w:pPr>
      <w:ins w:id="4" w:author="Anne-Sophie Charest" w:date="2025-01-27T15:01:00Z" w16du:dateUtc="2025-01-27T20:01:00Z">
        <w:r>
          <w:t xml:space="preserve">Utiliser </w:t>
        </w:r>
      </w:ins>
      <w:ins w:id="5" w:author="Anne-Sophie Charest" w:date="2025-01-27T15:02:00Z" w16du:dateUtc="2025-01-27T20:02:00Z">
        <w:r w:rsidR="003F6E0C">
          <w:t xml:space="preserve">les fonctionnalités principales de </w:t>
        </w:r>
        <w:proofErr w:type="spellStart"/>
        <w:r w:rsidR="003F6E0C">
          <w:t>RStudio</w:t>
        </w:r>
        <w:proofErr w:type="spellEnd"/>
        <w:r w:rsidR="003F6E0C">
          <w:t xml:space="preserve"> pour écrire du code R (</w:t>
        </w:r>
        <w:proofErr w:type="gramStart"/>
        <w:r w:rsidR="003F6E0C">
          <w:t>peut</w:t>
        </w:r>
        <w:proofErr w:type="gramEnd"/>
        <w:r w:rsidR="003F6E0C">
          <w:t xml:space="preserve">-être les nommer). </w:t>
        </w:r>
      </w:ins>
    </w:p>
    <w:p w14:paraId="3457F7E3" w14:textId="04FFEB04" w:rsidR="003F6E0C" w:rsidRDefault="003F6E0C" w:rsidP="008868BC">
      <w:pPr>
        <w:pStyle w:val="Paragraphedeliste"/>
        <w:numPr>
          <w:ilvl w:val="0"/>
          <w:numId w:val="1"/>
        </w:numPr>
        <w:rPr>
          <w:ins w:id="6" w:author="Anne-Sophie Charest" w:date="2025-01-27T15:01:00Z" w16du:dateUtc="2025-01-27T20:01:00Z"/>
        </w:rPr>
      </w:pPr>
      <w:ins w:id="7" w:author="Anne-Sophie Charest" w:date="2025-01-27T15:02:00Z" w16du:dateUtc="2025-01-27T20:02:00Z">
        <w:r>
          <w:t>Ex</w:t>
        </w:r>
        <w:r w:rsidR="00325EA8">
          <w:t xml:space="preserve">pliquer la relation entre R, </w:t>
        </w:r>
        <w:proofErr w:type="spellStart"/>
        <w:r w:rsidR="00325EA8">
          <w:t>RStudio</w:t>
        </w:r>
        <w:proofErr w:type="spellEnd"/>
        <w:r w:rsidR="00325EA8">
          <w:t xml:space="preserve"> et </w:t>
        </w:r>
      </w:ins>
      <w:proofErr w:type="spellStart"/>
      <w:ins w:id="8" w:author="Anne-Sophie Charest" w:date="2025-01-27T15:03:00Z" w16du:dateUtc="2025-01-27T20:03:00Z">
        <w:r w:rsidR="00325EA8">
          <w:t>Posit</w:t>
        </w:r>
        <w:proofErr w:type="spellEnd"/>
        <w:r w:rsidR="00325EA8">
          <w:t>.</w:t>
        </w:r>
      </w:ins>
    </w:p>
    <w:p w14:paraId="14569C74" w14:textId="67D782C3" w:rsidR="008868BC" w:rsidDel="00325EA8" w:rsidRDefault="008868BC" w:rsidP="008868BC">
      <w:pPr>
        <w:pStyle w:val="Paragraphedeliste"/>
        <w:numPr>
          <w:ilvl w:val="0"/>
          <w:numId w:val="1"/>
        </w:numPr>
        <w:rPr>
          <w:del w:id="9" w:author="Anne-Sophie Charest" w:date="2025-01-27T15:03:00Z" w16du:dateUtc="2025-01-27T20:03:00Z"/>
        </w:rPr>
      </w:pPr>
      <w:del w:id="10" w:author="Anne-Sophie Charest" w:date="2025-01-27T15:03:00Z" w16du:dateUtc="2025-01-27T20:03:00Z">
        <w:r w:rsidRPr="008868BC" w:rsidDel="00325EA8">
          <w:delText>Apprendre à rédiger un rapport reproductible en Quarto, incluant du texte</w:delText>
        </w:r>
        <w:r w:rsidDel="00325EA8">
          <w:delText xml:space="preserve"> et </w:delText>
        </w:r>
        <w:r w:rsidRPr="008868BC" w:rsidDel="00325EA8">
          <w:delText xml:space="preserve"> du code.</w:delText>
        </w:r>
      </w:del>
    </w:p>
    <w:p w14:paraId="74CA8D80" w14:textId="51F38C88" w:rsidR="00325EA8" w:rsidRPr="0004414A" w:rsidRDefault="00325EA8" w:rsidP="008868BC">
      <w:pPr>
        <w:pStyle w:val="Paragraphedeliste"/>
        <w:numPr>
          <w:ilvl w:val="0"/>
          <w:numId w:val="1"/>
        </w:numPr>
        <w:rPr>
          <w:ins w:id="11" w:author="Anne-Sophie Charest" w:date="2025-01-27T15:03:00Z" w16du:dateUtc="2025-01-27T20:03:00Z"/>
        </w:rPr>
      </w:pPr>
      <w:ins w:id="12" w:author="Anne-Sophie Charest" w:date="2025-01-27T15:03:00Z" w16du:dateUtc="2025-01-27T20:03:00Z">
        <w:r>
          <w:t>Rédiger un rapport</w:t>
        </w:r>
        <w:r w:rsidR="00D00F67">
          <w:t xml:space="preserve"> simple dans Quarto, incluant du texte</w:t>
        </w:r>
      </w:ins>
      <w:r w:rsidR="00A1451D">
        <w:t xml:space="preserve">, des blocs de </w:t>
      </w:r>
      <w:ins w:id="13" w:author="Anne-Sophie Charest" w:date="2025-01-27T15:03:00Z" w16du:dateUtc="2025-01-27T20:03:00Z">
        <w:r w:rsidR="00D00F67">
          <w:t>code</w:t>
        </w:r>
      </w:ins>
      <w:r w:rsidR="00A1451D">
        <w:t>, des titres de sections</w:t>
      </w:r>
      <w:ins w:id="14" w:author="Anne-Sophie Charest" w:date="2025-01-27T15:03:00Z" w16du:dateUtc="2025-01-27T20:03:00Z">
        <w:r w:rsidR="00D00F67">
          <w:t>. (</w:t>
        </w:r>
        <w:proofErr w:type="gramStart"/>
        <w:r w:rsidR="00D00F67">
          <w:t>est</w:t>
        </w:r>
        <w:proofErr w:type="gramEnd"/>
        <w:r w:rsidR="00D00F67">
          <w:t>-ce possible d’avoir un Quarto non-reproductible?)</w:t>
        </w:r>
      </w:ins>
    </w:p>
    <w:p w14:paraId="7FFE07A5" w14:textId="77777777" w:rsidR="00C81FD1" w:rsidRDefault="00C81FD1" w:rsidP="00C81FD1">
      <w:pPr>
        <w:pStyle w:val="Titre3"/>
      </w:pPr>
      <w:r>
        <w:t>Obtenir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1648"/>
        <w:gridCol w:w="1863"/>
        <w:gridCol w:w="1863"/>
      </w:tblGrid>
      <w:tr w:rsidR="00C81FD1" w14:paraId="7F5D7AA5" w14:textId="77777777">
        <w:tc>
          <w:tcPr>
            <w:tcW w:w="3256" w:type="dxa"/>
          </w:tcPr>
          <w:p w14:paraId="4F784EF5" w14:textId="77777777" w:rsidR="00C81FD1" w:rsidRDefault="00C81FD1">
            <w:r>
              <w:t>Sous-objectif</w:t>
            </w:r>
          </w:p>
        </w:tc>
        <w:tc>
          <w:tcPr>
            <w:tcW w:w="1648" w:type="dxa"/>
          </w:tcPr>
          <w:p w14:paraId="5579FD52" w14:textId="77777777" w:rsidR="00C81FD1" w:rsidRDefault="00C81FD1">
            <w:r>
              <w:t>Présentation</w:t>
            </w:r>
          </w:p>
        </w:tc>
        <w:tc>
          <w:tcPr>
            <w:tcW w:w="1863" w:type="dxa"/>
          </w:tcPr>
          <w:p w14:paraId="43F81758" w14:textId="12664D20" w:rsidR="00C81FD1" w:rsidRDefault="00AF6A4C">
            <w:r>
              <w:t>Détail</w:t>
            </w:r>
          </w:p>
        </w:tc>
        <w:tc>
          <w:tcPr>
            <w:tcW w:w="1863" w:type="dxa"/>
          </w:tcPr>
          <w:p w14:paraId="1FA45BAB" w14:textId="342192D6" w:rsidR="00C81FD1" w:rsidRDefault="00AF6A4C">
            <w:proofErr w:type="gramStart"/>
            <w:r>
              <w:t>Packages</w:t>
            </w:r>
            <w:proofErr w:type="gramEnd"/>
            <w:r>
              <w:t xml:space="preserve"> utilisés</w:t>
            </w:r>
          </w:p>
        </w:tc>
      </w:tr>
      <w:tr w:rsidR="00C81FD1" w14:paraId="7D30C222" w14:textId="77777777">
        <w:tc>
          <w:tcPr>
            <w:tcW w:w="3256" w:type="dxa"/>
          </w:tcPr>
          <w:p w14:paraId="40370FBE" w14:textId="77777777" w:rsidR="00C81FD1" w:rsidRDefault="00C81FD1">
            <w:r>
              <w:lastRenderedPageBreak/>
              <w:t>Utiliser des données provenant d’une librairie</w:t>
            </w:r>
          </w:p>
          <w:p w14:paraId="1B63B2FC" w14:textId="77777777" w:rsidR="00C81FD1" w:rsidRDefault="00C81FD1"/>
        </w:tc>
        <w:tc>
          <w:tcPr>
            <w:tcW w:w="1648" w:type="dxa"/>
          </w:tcPr>
          <w:p w14:paraId="5AD6218C" w14:textId="77777777" w:rsidR="00C81FD1" w:rsidRDefault="00C81FD1">
            <w:r>
              <w:t>Module 1</w:t>
            </w:r>
          </w:p>
        </w:tc>
        <w:tc>
          <w:tcPr>
            <w:tcW w:w="1863" w:type="dxa"/>
          </w:tcPr>
          <w:p w14:paraId="63D1D3F2" w14:textId="594DD518" w:rsidR="00C81FD1" w:rsidRDefault="00AF6A4C">
            <w:r>
              <w:t>Faire utiliser des données provenant d’un package (</w:t>
            </w:r>
            <w:proofErr w:type="spellStart"/>
            <w:r>
              <w:t>RUlaval</w:t>
            </w:r>
            <w:proofErr w:type="spellEnd"/>
            <w:r>
              <w:t xml:space="preserve"> avec l’ensemble des données utilisées dans le cours). </w:t>
            </w:r>
          </w:p>
        </w:tc>
        <w:tc>
          <w:tcPr>
            <w:tcW w:w="1863" w:type="dxa"/>
          </w:tcPr>
          <w:p w14:paraId="03BCCDD3" w14:textId="4AA54769" w:rsidR="00C81FD1" w:rsidRDefault="00AF6A4C">
            <w:proofErr w:type="spellStart"/>
            <w:r>
              <w:t>RUlaval</w:t>
            </w:r>
            <w:proofErr w:type="spellEnd"/>
          </w:p>
        </w:tc>
      </w:tr>
    </w:tbl>
    <w:p w14:paraId="4EBA2634" w14:textId="77777777" w:rsidR="00C81FD1" w:rsidRDefault="00C81FD1" w:rsidP="00C81FD1"/>
    <w:p w14:paraId="74739D76" w14:textId="2F10493C" w:rsidR="00223A96" w:rsidRDefault="00223A96" w:rsidP="00C81FD1">
      <w:r>
        <w:t xml:space="preserve">Objectif : </w:t>
      </w:r>
    </w:p>
    <w:p w14:paraId="0E918D4D" w14:textId="77777777" w:rsidR="004970F6" w:rsidRDefault="00223A96" w:rsidP="00223A96">
      <w:pPr>
        <w:pStyle w:val="Paragraphedeliste"/>
        <w:numPr>
          <w:ilvl w:val="0"/>
          <w:numId w:val="1"/>
        </w:numPr>
        <w:rPr>
          <w:ins w:id="15" w:author="Anne-Sophie Charest" w:date="2025-01-27T15:06:00Z" w16du:dateUtc="2025-01-27T20:06:00Z"/>
        </w:rPr>
      </w:pPr>
      <w:del w:id="16" w:author="Anne-Sophie Charest" w:date="2025-01-27T15:06:00Z" w16du:dateUtc="2025-01-27T20:06:00Z">
        <w:r w:rsidRPr="00223A96" w:rsidDel="004970F6">
          <w:delText>Manipuler des données issues d’un</w:delText>
        </w:r>
      </w:del>
      <w:del w:id="17" w:author="Anne-Sophie Charest" w:date="2025-01-27T15:05:00Z" w16du:dateUtc="2025-01-27T20:05:00Z">
        <w:r w:rsidRPr="00223A96" w:rsidDel="00CB2E34">
          <w:delText xml:space="preserve"> package </w:delText>
        </w:r>
      </w:del>
      <w:del w:id="18" w:author="Anne-Sophie Charest" w:date="2025-01-27T15:06:00Z" w16du:dateUtc="2025-01-27T20:06:00Z">
        <w:r w:rsidRPr="00223A96" w:rsidDel="004970F6">
          <w:delText>R pour apprendre les bases de l’importation et de l’exploration des jeux de données.</w:delText>
        </w:r>
      </w:del>
    </w:p>
    <w:p w14:paraId="369A3513" w14:textId="3D29FB11" w:rsidR="00F565D3" w:rsidRDefault="00F565D3" w:rsidP="00223A96">
      <w:pPr>
        <w:pStyle w:val="Paragraphedeliste"/>
        <w:numPr>
          <w:ilvl w:val="0"/>
          <w:numId w:val="1"/>
        </w:numPr>
      </w:pPr>
      <w:ins w:id="19" w:author="Anne-Sophie Charest" w:date="2025-01-27T15:05:00Z" w16du:dateUtc="2025-01-27T20:05:00Z">
        <w:r>
          <w:t>Accéder à des données</w:t>
        </w:r>
      </w:ins>
      <w:ins w:id="20" w:author="Anne-Sophie Charest" w:date="2025-01-27T15:06:00Z" w16du:dateUtc="2025-01-27T20:06:00Z">
        <w:r>
          <w:t xml:space="preserve"> </w:t>
        </w:r>
        <w:r w:rsidR="004970F6">
          <w:t>dans une librairie R. (C’est juste la partie Obtenir, non?)</w:t>
        </w:r>
      </w:ins>
    </w:p>
    <w:p w14:paraId="56587FC4" w14:textId="77777777" w:rsidR="00C81FD1" w:rsidRDefault="00C81FD1" w:rsidP="00C81FD1">
      <w:pPr>
        <w:pStyle w:val="Titre3"/>
      </w:pPr>
      <w:r>
        <w:t>Utiliser des données de différents type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1648"/>
        <w:gridCol w:w="1863"/>
        <w:gridCol w:w="1863"/>
      </w:tblGrid>
      <w:tr w:rsidR="00C81FD1" w14:paraId="6D1AF9D8" w14:textId="77777777">
        <w:tc>
          <w:tcPr>
            <w:tcW w:w="3256" w:type="dxa"/>
          </w:tcPr>
          <w:p w14:paraId="1C2A6B1B" w14:textId="77777777" w:rsidR="00C81FD1" w:rsidRDefault="00C81FD1">
            <w:r>
              <w:t>Sous-objectif</w:t>
            </w:r>
          </w:p>
        </w:tc>
        <w:tc>
          <w:tcPr>
            <w:tcW w:w="1648" w:type="dxa"/>
          </w:tcPr>
          <w:p w14:paraId="225BA9AD" w14:textId="77777777" w:rsidR="00C81FD1" w:rsidRDefault="00C81FD1">
            <w:r>
              <w:t>Présentation</w:t>
            </w:r>
          </w:p>
        </w:tc>
        <w:tc>
          <w:tcPr>
            <w:tcW w:w="1863" w:type="dxa"/>
          </w:tcPr>
          <w:p w14:paraId="31891489" w14:textId="43C07D52" w:rsidR="00C81FD1" w:rsidRDefault="00AF6A4C">
            <w:r>
              <w:t>Détail</w:t>
            </w:r>
          </w:p>
        </w:tc>
        <w:tc>
          <w:tcPr>
            <w:tcW w:w="1863" w:type="dxa"/>
          </w:tcPr>
          <w:p w14:paraId="72E59891" w14:textId="6040286C" w:rsidR="00C81FD1" w:rsidRDefault="00AF6A4C">
            <w:proofErr w:type="gramStart"/>
            <w:r>
              <w:t>Packages</w:t>
            </w:r>
            <w:proofErr w:type="gramEnd"/>
            <w:r>
              <w:t xml:space="preserve"> utilisés</w:t>
            </w:r>
          </w:p>
        </w:tc>
      </w:tr>
      <w:tr w:rsidR="00C81FD1" w14:paraId="70DE15D2" w14:textId="77777777">
        <w:tc>
          <w:tcPr>
            <w:tcW w:w="3256" w:type="dxa"/>
          </w:tcPr>
          <w:p w14:paraId="3EEFC762" w14:textId="77777777" w:rsidR="00C81FD1" w:rsidRDefault="00C81FD1">
            <w:r>
              <w:t>Numérique</w:t>
            </w:r>
          </w:p>
          <w:p w14:paraId="0FC0D472" w14:textId="77777777" w:rsidR="00C81FD1" w:rsidRDefault="00C81FD1"/>
        </w:tc>
        <w:tc>
          <w:tcPr>
            <w:tcW w:w="1648" w:type="dxa"/>
          </w:tcPr>
          <w:p w14:paraId="73A2C4B8" w14:textId="77777777" w:rsidR="00C81FD1" w:rsidRDefault="00C81FD1">
            <w:r>
              <w:t>Module 1</w:t>
            </w:r>
          </w:p>
        </w:tc>
        <w:tc>
          <w:tcPr>
            <w:tcW w:w="1863" w:type="dxa"/>
          </w:tcPr>
          <w:p w14:paraId="4661C699" w14:textId="5D3F81EF" w:rsidR="00C81FD1" w:rsidRDefault="00F905FD">
            <w:r>
              <w:t>Variable de type numérique</w:t>
            </w:r>
          </w:p>
        </w:tc>
        <w:tc>
          <w:tcPr>
            <w:tcW w:w="1863" w:type="dxa"/>
          </w:tcPr>
          <w:p w14:paraId="300CA9E2" w14:textId="77777777" w:rsidR="00C81FD1" w:rsidRDefault="00C81FD1"/>
        </w:tc>
      </w:tr>
    </w:tbl>
    <w:p w14:paraId="2EE25333" w14:textId="77777777" w:rsidR="00C81FD1" w:rsidRDefault="00C81FD1" w:rsidP="00C81FD1"/>
    <w:p w14:paraId="260219ED" w14:textId="7F90ABA6" w:rsidR="001D39FD" w:rsidRDefault="001D39FD" w:rsidP="00C81FD1">
      <w:r>
        <w:t>Objectif :</w:t>
      </w:r>
    </w:p>
    <w:p w14:paraId="2325EDE8" w14:textId="0E08C257" w:rsidR="001D39FD" w:rsidRDefault="001D39FD" w:rsidP="001D39FD">
      <w:pPr>
        <w:pStyle w:val="Paragraphedeliste"/>
        <w:numPr>
          <w:ilvl w:val="0"/>
          <w:numId w:val="1"/>
        </w:numPr>
        <w:rPr>
          <w:ins w:id="21" w:author="Anne-Sophie Charest" w:date="2025-01-27T15:06:00Z" w16du:dateUtc="2025-01-27T20:06:00Z"/>
        </w:rPr>
      </w:pPr>
      <w:proofErr w:type="spellStart"/>
      <w:r>
        <w:t>M</w:t>
      </w:r>
      <w:r w:rsidRPr="001D39FD">
        <w:t>des</w:t>
      </w:r>
      <w:proofErr w:type="spellEnd"/>
      <w:r w:rsidRPr="001D39FD">
        <w:t xml:space="preserve"> variables de type numérique </w:t>
      </w:r>
      <w:commentRangeStart w:id="22"/>
      <w:r w:rsidRPr="001D39FD">
        <w:t>en R</w:t>
      </w:r>
      <w:commentRangeEnd w:id="22"/>
      <w:r w:rsidR="004970F6">
        <w:rPr>
          <w:rStyle w:val="Marquedecommentaire"/>
        </w:rPr>
        <w:commentReference w:id="22"/>
      </w:r>
      <w:r w:rsidRPr="001D39FD">
        <w:t xml:space="preserve"> pour effectuer des analyses simples.</w:t>
      </w:r>
    </w:p>
    <w:p w14:paraId="503FF7F6" w14:textId="77241BC9" w:rsidR="004970F6" w:rsidRDefault="004970F6" w:rsidP="001D39FD">
      <w:pPr>
        <w:pStyle w:val="Paragraphedeliste"/>
        <w:numPr>
          <w:ilvl w:val="0"/>
          <w:numId w:val="1"/>
        </w:numPr>
      </w:pPr>
      <w:ins w:id="23" w:author="Anne-Sophie Charest" w:date="2025-01-27T15:06:00Z" w16du:dateUtc="2025-01-27T20:06:00Z">
        <w:r>
          <w:t xml:space="preserve">Effectuer des analyses simples sur des variables de type numérique. </w:t>
        </w:r>
      </w:ins>
    </w:p>
    <w:p w14:paraId="3B9E9C73" w14:textId="77777777" w:rsidR="00C81FD1" w:rsidRDefault="00C81FD1" w:rsidP="00C81FD1">
      <w:pPr>
        <w:pStyle w:val="Titre3"/>
      </w:pPr>
      <w:r>
        <w:t>Manipulation et nettoyage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1648"/>
        <w:gridCol w:w="1863"/>
        <w:gridCol w:w="1863"/>
      </w:tblGrid>
      <w:tr w:rsidR="00C81FD1" w14:paraId="2D06FB2A" w14:textId="77777777">
        <w:tc>
          <w:tcPr>
            <w:tcW w:w="3256" w:type="dxa"/>
          </w:tcPr>
          <w:p w14:paraId="4EE4C836" w14:textId="77777777" w:rsidR="00C81FD1" w:rsidRDefault="00C81FD1">
            <w:r>
              <w:t>Sous-objectif</w:t>
            </w:r>
          </w:p>
        </w:tc>
        <w:tc>
          <w:tcPr>
            <w:tcW w:w="1648" w:type="dxa"/>
          </w:tcPr>
          <w:p w14:paraId="39E190B1" w14:textId="77777777" w:rsidR="00C81FD1" w:rsidRDefault="00C81FD1">
            <w:r>
              <w:t>Présentation</w:t>
            </w:r>
          </w:p>
        </w:tc>
        <w:tc>
          <w:tcPr>
            <w:tcW w:w="1863" w:type="dxa"/>
          </w:tcPr>
          <w:p w14:paraId="1D789E4F" w14:textId="5B2C1DF9" w:rsidR="00C81FD1" w:rsidRDefault="00F905FD">
            <w:r>
              <w:t>Détail</w:t>
            </w:r>
          </w:p>
        </w:tc>
        <w:tc>
          <w:tcPr>
            <w:tcW w:w="1863" w:type="dxa"/>
          </w:tcPr>
          <w:p w14:paraId="375E0588" w14:textId="0716D1D6" w:rsidR="00C81FD1" w:rsidRDefault="00F905FD">
            <w:proofErr w:type="gramStart"/>
            <w:r>
              <w:t>Packages</w:t>
            </w:r>
            <w:proofErr w:type="gramEnd"/>
            <w:r>
              <w:t xml:space="preserve"> utilisés</w:t>
            </w:r>
          </w:p>
        </w:tc>
      </w:tr>
      <w:tr w:rsidR="00C81FD1" w14:paraId="7EE5628C" w14:textId="77777777">
        <w:tc>
          <w:tcPr>
            <w:tcW w:w="3256" w:type="dxa"/>
          </w:tcPr>
          <w:p w14:paraId="7FDE3C0B" w14:textId="77777777" w:rsidR="00C81FD1" w:rsidRDefault="00C81FD1">
            <w:r>
              <w:t xml:space="preserve">Manipuler un jeu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</w:p>
        </w:tc>
        <w:tc>
          <w:tcPr>
            <w:tcW w:w="1648" w:type="dxa"/>
          </w:tcPr>
          <w:p w14:paraId="0BB25E45" w14:textId="77777777" w:rsidR="00C81FD1" w:rsidRDefault="00C81FD1">
            <w:r>
              <w:t>Module 1</w:t>
            </w:r>
          </w:p>
        </w:tc>
        <w:tc>
          <w:tcPr>
            <w:tcW w:w="1863" w:type="dxa"/>
          </w:tcPr>
          <w:p w14:paraId="54D742AD" w14:textId="06FCB358" w:rsidR="00C81FD1" w:rsidRDefault="00F905FD">
            <w:r>
              <w:t>Concept de données propres (</w:t>
            </w:r>
            <w:proofErr w:type="spellStart"/>
            <w:r>
              <w:t>Tidy</w:t>
            </w:r>
            <w:proofErr w:type="spellEnd"/>
            <w:r>
              <w:t>).</w:t>
            </w:r>
            <w:r>
              <w:br/>
              <w:t>Aller chercher une variable et/ou une observation. Créer une nouvelle variable.</w:t>
            </w:r>
          </w:p>
        </w:tc>
        <w:tc>
          <w:tcPr>
            <w:tcW w:w="1863" w:type="dxa"/>
          </w:tcPr>
          <w:p w14:paraId="6125B6DF" w14:textId="77777777" w:rsidR="00C81FD1" w:rsidRDefault="00C81FD1">
            <w:proofErr w:type="spellStart"/>
            <w:proofErr w:type="gramStart"/>
            <w:r>
              <w:t>dplyr</w:t>
            </w:r>
            <w:proofErr w:type="spellEnd"/>
            <w:proofErr w:type="gramEnd"/>
          </w:p>
        </w:tc>
      </w:tr>
    </w:tbl>
    <w:p w14:paraId="141257D9" w14:textId="77777777" w:rsidR="00C81FD1" w:rsidRDefault="00C81FD1" w:rsidP="00C81FD1"/>
    <w:p w14:paraId="00B551D5" w14:textId="6A594C1A" w:rsidR="00D64A15" w:rsidRDefault="00D64A15" w:rsidP="00C81FD1">
      <w:r>
        <w:t xml:space="preserve">Objectif : </w:t>
      </w:r>
    </w:p>
    <w:p w14:paraId="4608F816" w14:textId="6DB404B5" w:rsidR="00D64A15" w:rsidRDefault="00D64A15" w:rsidP="00D64A15">
      <w:pPr>
        <w:pStyle w:val="Paragraphedeliste"/>
        <w:numPr>
          <w:ilvl w:val="0"/>
          <w:numId w:val="1"/>
        </w:numPr>
        <w:rPr>
          <w:ins w:id="24" w:author="Anne-Sophie Charest" w:date="2025-01-27T15:07:00Z" w16du:dateUtc="2025-01-27T20:07:00Z"/>
        </w:rPr>
      </w:pPr>
      <w:r w:rsidRPr="00D64A15">
        <w:t xml:space="preserve">Appliquer les concepts de données </w:t>
      </w:r>
      <w:proofErr w:type="gramStart"/>
      <w:r w:rsidRPr="00D64A15">
        <w:t>propres  pour</w:t>
      </w:r>
      <w:proofErr w:type="gramEnd"/>
      <w:r w:rsidRPr="00D64A15">
        <w:t xml:space="preserve"> travailler avec un </w:t>
      </w:r>
      <w:proofErr w:type="spellStart"/>
      <w:r w:rsidRPr="00D64A15">
        <w:t>data.frame</w:t>
      </w:r>
      <w:proofErr w:type="spellEnd"/>
      <w:r w:rsidRPr="00D64A15">
        <w:t>.</w:t>
      </w:r>
    </w:p>
    <w:p w14:paraId="71997547" w14:textId="08E7FCCB" w:rsidR="00E719E1" w:rsidRPr="00D64A15" w:rsidRDefault="00E719E1" w:rsidP="00D64A15">
      <w:pPr>
        <w:pStyle w:val="Paragraphedeliste"/>
        <w:numPr>
          <w:ilvl w:val="0"/>
          <w:numId w:val="1"/>
        </w:numPr>
      </w:pPr>
      <w:ins w:id="25" w:author="Anne-Sophie Charest" w:date="2025-01-27T15:07:00Z" w16du:dateUtc="2025-01-27T20:07:00Z">
        <w:r>
          <w:lastRenderedPageBreak/>
          <w:t>Identifier des données propres? Transformer en données propres?</w:t>
        </w:r>
      </w:ins>
    </w:p>
    <w:p w14:paraId="0E412B60" w14:textId="2DDAB63F" w:rsidR="00D64A15" w:rsidRDefault="00D64A15" w:rsidP="00D64A15">
      <w:pPr>
        <w:pStyle w:val="Paragraphedeliste"/>
        <w:numPr>
          <w:ilvl w:val="0"/>
          <w:numId w:val="1"/>
        </w:numPr>
      </w:pPr>
      <w:r w:rsidRPr="00D64A15">
        <w:t>Extraire une variable ou une observation et créer une nouvelle variable.</w:t>
      </w:r>
    </w:p>
    <w:p w14:paraId="572E04A0" w14:textId="77777777" w:rsidR="00C81FD1" w:rsidRDefault="00C81FD1" w:rsidP="00C81FD1">
      <w:pPr>
        <w:pStyle w:val="Titre3"/>
      </w:pPr>
      <w:r>
        <w:t>Responsabilité et éthique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1648"/>
        <w:gridCol w:w="1863"/>
        <w:gridCol w:w="1863"/>
      </w:tblGrid>
      <w:tr w:rsidR="00C81FD1" w14:paraId="08E7BE64" w14:textId="77777777">
        <w:tc>
          <w:tcPr>
            <w:tcW w:w="3256" w:type="dxa"/>
          </w:tcPr>
          <w:p w14:paraId="57BD179B" w14:textId="77777777" w:rsidR="00C81FD1" w:rsidRDefault="00C81FD1">
            <w:r>
              <w:t>Sous-objectif</w:t>
            </w:r>
          </w:p>
        </w:tc>
        <w:tc>
          <w:tcPr>
            <w:tcW w:w="1648" w:type="dxa"/>
          </w:tcPr>
          <w:p w14:paraId="0C3F8960" w14:textId="77777777" w:rsidR="00C81FD1" w:rsidRDefault="00C81FD1">
            <w:r>
              <w:t>Présentation</w:t>
            </w:r>
          </w:p>
        </w:tc>
        <w:tc>
          <w:tcPr>
            <w:tcW w:w="1863" w:type="dxa"/>
          </w:tcPr>
          <w:p w14:paraId="7C85E936" w14:textId="6F4EF616" w:rsidR="00C81FD1" w:rsidRDefault="00071CE1">
            <w:r>
              <w:t>Détail</w:t>
            </w:r>
          </w:p>
        </w:tc>
        <w:tc>
          <w:tcPr>
            <w:tcW w:w="1863" w:type="dxa"/>
          </w:tcPr>
          <w:p w14:paraId="3850A571" w14:textId="57BC93F5" w:rsidR="00C81FD1" w:rsidRDefault="00071CE1">
            <w:proofErr w:type="gramStart"/>
            <w:r>
              <w:t>Packages</w:t>
            </w:r>
            <w:proofErr w:type="gramEnd"/>
            <w:r>
              <w:t xml:space="preserve"> utilisés</w:t>
            </w:r>
          </w:p>
        </w:tc>
      </w:tr>
      <w:tr w:rsidR="00C81FD1" w14:paraId="7D562B77" w14:textId="77777777">
        <w:tc>
          <w:tcPr>
            <w:tcW w:w="3256" w:type="dxa"/>
          </w:tcPr>
          <w:p w14:paraId="3D7FA9BE" w14:textId="77777777" w:rsidR="00C81FD1" w:rsidRDefault="00C81FD1">
            <w:r>
              <w:t>Bonnes pratiques de codage</w:t>
            </w:r>
          </w:p>
        </w:tc>
        <w:tc>
          <w:tcPr>
            <w:tcW w:w="1648" w:type="dxa"/>
          </w:tcPr>
          <w:p w14:paraId="659FA654" w14:textId="77777777" w:rsidR="00C81FD1" w:rsidRDefault="00C81FD1">
            <w:r>
              <w:t>Module 1</w:t>
            </w:r>
          </w:p>
        </w:tc>
        <w:tc>
          <w:tcPr>
            <w:tcW w:w="1863" w:type="dxa"/>
          </w:tcPr>
          <w:p w14:paraId="38BCC938" w14:textId="5D9F7E75" w:rsidR="00C81FD1" w:rsidRDefault="00071CE1">
            <w:r>
              <w:t>Présenter les bonnes pratiques de codage</w:t>
            </w:r>
          </w:p>
        </w:tc>
        <w:tc>
          <w:tcPr>
            <w:tcW w:w="1863" w:type="dxa"/>
          </w:tcPr>
          <w:p w14:paraId="3D8047FB" w14:textId="77777777" w:rsidR="00C81FD1" w:rsidRDefault="00C81FD1">
            <w:r>
              <w:t>Ici ou dans outils</w:t>
            </w:r>
          </w:p>
        </w:tc>
      </w:tr>
    </w:tbl>
    <w:p w14:paraId="4F78322A" w14:textId="3B4B53F9" w:rsidR="00C81FD1" w:rsidRDefault="00116236" w:rsidP="00C81FD1">
      <w:r>
        <w:t xml:space="preserve">Objectif : </w:t>
      </w:r>
    </w:p>
    <w:p w14:paraId="0526CBBA" w14:textId="732F27CE" w:rsidR="00116236" w:rsidRDefault="00116236" w:rsidP="00116236">
      <w:pPr>
        <w:pStyle w:val="Paragraphedeliste"/>
        <w:numPr>
          <w:ilvl w:val="0"/>
          <w:numId w:val="1"/>
        </w:numPr>
      </w:pPr>
      <w:r w:rsidRPr="00116236">
        <w:t>Appliquer des principes de codage clair et structuré pour écrire du code lisible, reproductible et efficace.</w:t>
      </w:r>
    </w:p>
    <w:p w14:paraId="45EC78FB" w14:textId="77777777" w:rsidR="00C81FD1" w:rsidRDefault="00C81FD1"/>
    <w:sectPr w:rsidR="00C81F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nne-Sophie Charest" w:date="2025-01-27T15:01:00Z" w:initials="AC">
    <w:p w14:paraId="10D2BBEE" w14:textId="77777777" w:rsidR="00F50F98" w:rsidRDefault="00F50F98" w:rsidP="00F50F98">
      <w:pPr>
        <w:pStyle w:val="Commentaire"/>
      </w:pPr>
      <w:r>
        <w:rPr>
          <w:rStyle w:val="Marquedecommentaire"/>
        </w:rPr>
        <w:annotationRef/>
      </w:r>
      <w:r>
        <w:t xml:space="preserve">Techniquement, les objectifs spécifiques du module devraient utiliser des verbes d’action, qui décrivent ce que l’étudiant doit pouvoir faire. Voir ici : </w:t>
      </w:r>
      <w:hyperlink r:id="rId1" w:history="1">
        <w:r w:rsidRPr="0052665A">
          <w:rPr>
            <w:rStyle w:val="Hyperlien"/>
          </w:rPr>
          <w:t>https://www.enseigner.ulaval.ca/pedagogie/objectifs-dapprentissage</w:t>
        </w:r>
      </w:hyperlink>
      <w:r>
        <w:t xml:space="preserve"> Je vais proposer des modifs directement dans le document.</w:t>
      </w:r>
    </w:p>
  </w:comment>
  <w:comment w:id="22" w:author="Anne-Sophie Charest" w:date="2025-01-27T15:07:00Z" w:initials="AC">
    <w:p w14:paraId="2CAA8EC4" w14:textId="77777777" w:rsidR="004970F6" w:rsidRDefault="004970F6" w:rsidP="004970F6">
      <w:pPr>
        <w:pStyle w:val="Commentaire"/>
      </w:pPr>
      <w:r>
        <w:rPr>
          <w:rStyle w:val="Marquedecommentaire"/>
        </w:rPr>
        <w:annotationRef/>
      </w:r>
      <w:r>
        <w:t>Je pense qu’on voudra pas toujours écrire ça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D2BBEE" w15:done="0"/>
  <w15:commentEx w15:paraId="2CAA8E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0B7586" w16cex:dateUtc="2025-01-27T20:01:00Z"/>
  <w16cex:commentExtensible w16cex:durableId="022F84D3" w16cex:dateUtc="2025-01-27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D2BBEE" w16cid:durableId="140B7586"/>
  <w16cid:commentId w16cid:paraId="2CAA8EC4" w16cid:durableId="022F84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66D7"/>
    <w:multiLevelType w:val="hybridMultilevel"/>
    <w:tmpl w:val="66567510"/>
    <w:lvl w:ilvl="0" w:tplc="EA74EECA">
      <w:start w:val="2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837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ne-Sophie Charest">
    <w15:presenceInfo w15:providerId="AD" w15:userId="S::ASCHA10@ulaval.ca::6a011373-d52a-4cbf-9824-c278f8ee9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95"/>
    <w:rsid w:val="00012808"/>
    <w:rsid w:val="00071CE1"/>
    <w:rsid w:val="00092D86"/>
    <w:rsid w:val="00116236"/>
    <w:rsid w:val="001442C3"/>
    <w:rsid w:val="001D39FD"/>
    <w:rsid w:val="00223A96"/>
    <w:rsid w:val="00243109"/>
    <w:rsid w:val="00325EA8"/>
    <w:rsid w:val="003306B6"/>
    <w:rsid w:val="003F6E0C"/>
    <w:rsid w:val="004970F6"/>
    <w:rsid w:val="004A5D95"/>
    <w:rsid w:val="004E2C43"/>
    <w:rsid w:val="00582CF6"/>
    <w:rsid w:val="008868BC"/>
    <w:rsid w:val="008C2696"/>
    <w:rsid w:val="00947859"/>
    <w:rsid w:val="00A1451D"/>
    <w:rsid w:val="00AF6A4C"/>
    <w:rsid w:val="00B9552E"/>
    <w:rsid w:val="00BF784A"/>
    <w:rsid w:val="00C80B11"/>
    <w:rsid w:val="00C81FD1"/>
    <w:rsid w:val="00CB2E34"/>
    <w:rsid w:val="00CC4C25"/>
    <w:rsid w:val="00D00F67"/>
    <w:rsid w:val="00D370E6"/>
    <w:rsid w:val="00D50C62"/>
    <w:rsid w:val="00D64A15"/>
    <w:rsid w:val="00E719E1"/>
    <w:rsid w:val="00EF769C"/>
    <w:rsid w:val="00F50F98"/>
    <w:rsid w:val="00F565D3"/>
    <w:rsid w:val="00F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CCCF"/>
  <w15:chartTrackingRefBased/>
  <w15:docId w15:val="{FC69993B-58A0-4D19-AB43-1F03D00C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A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A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5D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5D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5D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5D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5D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5D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5D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5D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5D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5D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5D9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81FD1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F50F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50F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50F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0F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0F98"/>
    <w:rPr>
      <w:b/>
      <w:bCs/>
      <w:sz w:val="20"/>
      <w:szCs w:val="20"/>
    </w:rPr>
  </w:style>
  <w:style w:type="character" w:styleId="Hyperlien">
    <w:name w:val="Hyperlink"/>
    <w:basedOn w:val="Policepardfaut"/>
    <w:uiPriority w:val="99"/>
    <w:unhideWhenUsed/>
    <w:rsid w:val="00F50F9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F98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F50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nseigner.ulaval.ca/pedagogie/objectifs-dapprentissag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404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Nicosia</dc:creator>
  <cp:keywords/>
  <dc:description/>
  <cp:lastModifiedBy>Anne-Sophie Charest</cp:lastModifiedBy>
  <cp:revision>27</cp:revision>
  <dcterms:created xsi:type="dcterms:W3CDTF">2025-01-09T19:53:00Z</dcterms:created>
  <dcterms:modified xsi:type="dcterms:W3CDTF">2025-02-12T21:49:00Z</dcterms:modified>
</cp:coreProperties>
</file>